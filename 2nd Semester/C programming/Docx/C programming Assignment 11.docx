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4679A" w14:textId="59928051" w:rsidR="00800AEF" w:rsidRPr="00DA46FB" w:rsidRDefault="00800AEF" w:rsidP="00800AEF">
      <w:pPr>
        <w:jc w:val="center"/>
        <w:rPr>
          <w:b/>
          <w:bCs/>
          <w:sz w:val="36"/>
          <w:szCs w:val="36"/>
        </w:rPr>
      </w:pPr>
      <w:r w:rsidRPr="00DA46FB">
        <w:rPr>
          <w:b/>
          <w:bCs/>
          <w:sz w:val="36"/>
          <w:szCs w:val="36"/>
        </w:rPr>
        <w:t>LAB: 11</w:t>
      </w:r>
    </w:p>
    <w:p w14:paraId="49BBEEA0" w14:textId="4F4C8BEB" w:rsidR="008864CF" w:rsidRDefault="008864CF">
      <w:pPr>
        <w:rPr>
          <w:ins w:id="0" w:author="ss" w:date="2022-03-15T07:27:00Z"/>
        </w:rPr>
      </w:pPr>
      <w:ins w:id="1" w:author="ss" w:date="2022-03-15T07:26:00Z">
        <w:r w:rsidRPr="008864CF">
          <w:rPr>
            <w:rPrChange w:id="2" w:author="ss" w:date="2022-03-15T07:26:00Z">
              <w:rPr>
                <w:b/>
                <w:bCs/>
              </w:rPr>
            </w:rPrChange>
          </w:rPr>
          <w:t>Q.1 Write a program illustrating function with no arguments and no return values.</w:t>
        </w:r>
      </w:ins>
    </w:p>
    <w:p w14:paraId="34ED6BB3" w14:textId="5F82D852" w:rsidR="008864CF" w:rsidRPr="00800AEF" w:rsidRDefault="008864CF" w:rsidP="008864CF">
      <w:pPr>
        <w:jc w:val="center"/>
        <w:rPr>
          <w:ins w:id="3" w:author="ss" w:date="2022-03-15T07:28:00Z"/>
          <w:b/>
          <w:bCs/>
        </w:rPr>
      </w:pPr>
      <w:ins w:id="4" w:author="ss" w:date="2022-03-15T07:27:00Z">
        <w:r w:rsidRPr="00800AEF">
          <w:rPr>
            <w:b/>
            <w:bCs/>
          </w:rPr>
          <w:t>Program</w:t>
        </w:r>
      </w:ins>
    </w:p>
    <w:p w14:paraId="39B1A226" w14:textId="768A48CE" w:rsidR="008864CF" w:rsidRDefault="008864CF" w:rsidP="008864CF">
      <w:pPr>
        <w:jc w:val="center"/>
        <w:rPr>
          <w:ins w:id="5" w:author="ss" w:date="2022-03-15T07:54:00Z"/>
        </w:rPr>
      </w:pPr>
      <w:ins w:id="6" w:author="ss" w:date="2022-03-15T07:54:00Z">
        <w:r w:rsidRPr="008864CF">
          <w:rPr>
            <w:noProof/>
          </w:rPr>
          <w:drawing>
            <wp:inline distT="0" distB="0" distL="0" distR="0" wp14:anchorId="65872823" wp14:editId="0D1BB8C2">
              <wp:extent cx="4401164" cy="3258005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01164" cy="32580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217FDC0" w14:textId="3DE7AB1B" w:rsidR="008864CF" w:rsidRPr="00800AEF" w:rsidRDefault="008864CF" w:rsidP="008864CF">
      <w:pPr>
        <w:jc w:val="center"/>
        <w:rPr>
          <w:ins w:id="7" w:author="ss" w:date="2022-03-15T07:54:00Z"/>
          <w:b/>
          <w:bCs/>
        </w:rPr>
      </w:pPr>
      <w:ins w:id="8" w:author="ss" w:date="2022-03-15T07:54:00Z">
        <w:r w:rsidRPr="00800AEF">
          <w:rPr>
            <w:b/>
            <w:bCs/>
          </w:rPr>
          <w:t>Output</w:t>
        </w:r>
      </w:ins>
    </w:p>
    <w:p w14:paraId="7B9BED44" w14:textId="00431010" w:rsidR="003B0EDD" w:rsidRDefault="003B0EDD" w:rsidP="008864CF">
      <w:pPr>
        <w:jc w:val="center"/>
        <w:rPr>
          <w:ins w:id="9" w:author="ss" w:date="2022-03-15T07:55:00Z"/>
        </w:rPr>
      </w:pPr>
      <w:ins w:id="10" w:author="ss" w:date="2022-03-15T07:54:00Z">
        <w:r w:rsidRPr="003B0EDD">
          <w:rPr>
            <w:noProof/>
          </w:rPr>
          <w:drawing>
            <wp:inline distT="0" distB="0" distL="0" distR="0" wp14:anchorId="7C860ACF" wp14:editId="3D59A89A">
              <wp:extent cx="1724266" cy="1867161"/>
              <wp:effectExtent l="0" t="0" r="9525" b="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24266" cy="186716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7CBD4FC" w14:textId="77777777" w:rsidR="003B0EDD" w:rsidRDefault="003B0EDD">
      <w:pPr>
        <w:rPr>
          <w:ins w:id="11" w:author="ss" w:date="2022-03-15T07:55:00Z"/>
        </w:rPr>
      </w:pPr>
      <w:ins w:id="12" w:author="ss" w:date="2022-03-15T07:55:00Z">
        <w:r>
          <w:br w:type="page"/>
        </w:r>
      </w:ins>
    </w:p>
    <w:p w14:paraId="385DC45E" w14:textId="0B3BA72B" w:rsidR="008864CF" w:rsidRDefault="003B0EDD" w:rsidP="003B0EDD">
      <w:pPr>
        <w:rPr>
          <w:ins w:id="13" w:author="ss" w:date="2022-03-15T07:55:00Z"/>
        </w:rPr>
      </w:pPr>
      <w:ins w:id="14" w:author="ss" w:date="2022-03-15T07:55:00Z">
        <w:r>
          <w:lastRenderedPageBreak/>
          <w:t>Q.2 Write a function illustrating with arguments but no return values.</w:t>
        </w:r>
      </w:ins>
    </w:p>
    <w:p w14:paraId="0A88CD67" w14:textId="0CD4081E" w:rsidR="003B0EDD" w:rsidRPr="00800AEF" w:rsidRDefault="003B0EDD" w:rsidP="003B0EDD">
      <w:pPr>
        <w:jc w:val="center"/>
        <w:rPr>
          <w:ins w:id="15" w:author="ss" w:date="2022-03-15T07:55:00Z"/>
          <w:b/>
          <w:bCs/>
        </w:rPr>
      </w:pPr>
      <w:ins w:id="16" w:author="ss" w:date="2022-03-15T07:55:00Z">
        <w:r w:rsidRPr="00800AEF">
          <w:rPr>
            <w:b/>
            <w:bCs/>
          </w:rPr>
          <w:t>Program</w:t>
        </w:r>
      </w:ins>
    </w:p>
    <w:p w14:paraId="3D482DEE" w14:textId="0EBC8A5A" w:rsidR="003B0EDD" w:rsidRDefault="003B0EDD" w:rsidP="003B0EDD">
      <w:pPr>
        <w:jc w:val="center"/>
        <w:rPr>
          <w:ins w:id="17" w:author="ss" w:date="2022-03-15T08:03:00Z"/>
        </w:rPr>
      </w:pPr>
      <w:ins w:id="18" w:author="ss" w:date="2022-03-15T08:03:00Z">
        <w:r w:rsidRPr="003B0EDD">
          <w:rPr>
            <w:noProof/>
          </w:rPr>
          <w:drawing>
            <wp:inline distT="0" distB="0" distL="0" distR="0" wp14:anchorId="367E3AC1" wp14:editId="23A0BE8E">
              <wp:extent cx="5125165" cy="3439005"/>
              <wp:effectExtent l="0" t="0" r="0" b="9525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25165" cy="34390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2144B5A" w14:textId="7616C496" w:rsidR="003B0EDD" w:rsidRPr="00800AEF" w:rsidRDefault="003B0EDD" w:rsidP="003B0EDD">
      <w:pPr>
        <w:jc w:val="center"/>
        <w:rPr>
          <w:ins w:id="19" w:author="ss" w:date="2022-03-15T08:03:00Z"/>
          <w:b/>
          <w:bCs/>
        </w:rPr>
      </w:pPr>
      <w:ins w:id="20" w:author="ss" w:date="2022-03-15T08:03:00Z">
        <w:r w:rsidRPr="00800AEF">
          <w:rPr>
            <w:b/>
            <w:bCs/>
          </w:rPr>
          <w:t>Output</w:t>
        </w:r>
      </w:ins>
    </w:p>
    <w:p w14:paraId="6280A33B" w14:textId="718AD844" w:rsidR="003B0EDD" w:rsidRDefault="003B0EDD" w:rsidP="003B0EDD">
      <w:pPr>
        <w:jc w:val="center"/>
        <w:rPr>
          <w:ins w:id="21" w:author="ss" w:date="2022-03-15T08:04:00Z"/>
        </w:rPr>
      </w:pPr>
      <w:ins w:id="22" w:author="ss" w:date="2022-03-15T08:04:00Z">
        <w:r w:rsidRPr="003B0EDD">
          <w:rPr>
            <w:noProof/>
          </w:rPr>
          <w:drawing>
            <wp:inline distT="0" distB="0" distL="0" distR="0" wp14:anchorId="0DAA2E00" wp14:editId="54B35FCF">
              <wp:extent cx="4391638" cy="1533739"/>
              <wp:effectExtent l="0" t="0" r="9525" b="9525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91638" cy="153373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6978DC7" w14:textId="77777777" w:rsidR="003B0EDD" w:rsidRDefault="003B0EDD">
      <w:pPr>
        <w:rPr>
          <w:ins w:id="23" w:author="ss" w:date="2022-03-15T08:04:00Z"/>
        </w:rPr>
      </w:pPr>
      <w:ins w:id="24" w:author="ss" w:date="2022-03-15T08:04:00Z">
        <w:r>
          <w:br w:type="page"/>
        </w:r>
      </w:ins>
    </w:p>
    <w:p w14:paraId="13745919" w14:textId="55B837D1" w:rsidR="003B0EDD" w:rsidRDefault="003B0EDD" w:rsidP="003B0EDD">
      <w:pPr>
        <w:jc w:val="both"/>
        <w:rPr>
          <w:ins w:id="25" w:author="ss" w:date="2022-03-15T08:04:00Z"/>
        </w:rPr>
      </w:pPr>
      <w:ins w:id="26" w:author="ss" w:date="2022-03-15T08:04:00Z">
        <w:r>
          <w:lastRenderedPageBreak/>
          <w:t>Q.3 Write a function illustrating function with arguments and return values.</w:t>
        </w:r>
      </w:ins>
    </w:p>
    <w:p w14:paraId="17BA0010" w14:textId="1F83A6EA" w:rsidR="003B0EDD" w:rsidRDefault="003B0EDD" w:rsidP="003B0EDD">
      <w:pPr>
        <w:jc w:val="center"/>
        <w:rPr>
          <w:ins w:id="27" w:author="ss" w:date="2022-03-15T08:11:00Z"/>
          <w:noProof/>
        </w:rPr>
      </w:pPr>
      <w:ins w:id="28" w:author="ss" w:date="2022-03-15T08:04:00Z">
        <w:r w:rsidRPr="00800AEF">
          <w:rPr>
            <w:b/>
            <w:bCs/>
          </w:rPr>
          <w:t>Program</w:t>
        </w:r>
      </w:ins>
      <w:ins w:id="29" w:author="ss" w:date="2022-03-15T08:10:00Z">
        <w:r w:rsidRPr="003B0EDD">
          <w:rPr>
            <w:noProof/>
          </w:rPr>
          <w:t xml:space="preserve"> </w:t>
        </w:r>
        <w:r w:rsidRPr="003B0EDD">
          <w:rPr>
            <w:noProof/>
          </w:rPr>
          <w:drawing>
            <wp:inline distT="0" distB="0" distL="0" distR="0" wp14:anchorId="1690C0E9" wp14:editId="4A4572F3">
              <wp:extent cx="5877745" cy="2838846"/>
              <wp:effectExtent l="0" t="0" r="8890" b="0"/>
              <wp:docPr id="1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77745" cy="283884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8A72CC9" w14:textId="6D510EAA" w:rsidR="003B0EDD" w:rsidRPr="00800AEF" w:rsidRDefault="003B0EDD" w:rsidP="003B0EDD">
      <w:pPr>
        <w:jc w:val="center"/>
        <w:rPr>
          <w:ins w:id="30" w:author="ss" w:date="2022-03-15T08:11:00Z"/>
          <w:b/>
          <w:bCs/>
          <w:noProof/>
        </w:rPr>
      </w:pPr>
      <w:ins w:id="31" w:author="ss" w:date="2022-03-15T08:11:00Z">
        <w:r w:rsidRPr="00800AEF">
          <w:rPr>
            <w:b/>
            <w:bCs/>
            <w:noProof/>
          </w:rPr>
          <w:t>Output</w:t>
        </w:r>
      </w:ins>
    </w:p>
    <w:p w14:paraId="5241A24C" w14:textId="13160B02" w:rsidR="008864CF" w:rsidRPr="00800AEF" w:rsidRDefault="003B0EDD" w:rsidP="00800AEF">
      <w:pPr>
        <w:jc w:val="center"/>
        <w:rPr>
          <w:rPrChange w:id="32" w:author="ss" w:date="2022-03-15T08:11:00Z">
            <w:rPr>
              <w:sz w:val="36"/>
              <w:szCs w:val="36"/>
            </w:rPr>
          </w:rPrChange>
        </w:rPr>
        <w:pPrChange w:id="33" w:author="ss" w:date="2022-03-15T08:11:00Z">
          <w:pPr/>
        </w:pPrChange>
      </w:pPr>
      <w:ins w:id="34" w:author="ss" w:date="2022-03-15T08:11:00Z">
        <w:r w:rsidRPr="003B0EDD">
          <w:rPr>
            <w:noProof/>
          </w:rPr>
          <w:drawing>
            <wp:inline distT="0" distB="0" distL="0" distR="0" wp14:anchorId="1868B6DD" wp14:editId="043BF951">
              <wp:extent cx="4934639" cy="924054"/>
              <wp:effectExtent l="0" t="0" r="0" b="9525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639" cy="92405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 w:rsidR="008864CF" w:rsidRPr="00800AEF" w:rsidSect="00800AE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s">
    <w15:presenceInfo w15:providerId="Windows Live" w15:userId="d5231427e0755c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5B"/>
    <w:rsid w:val="00104C5B"/>
    <w:rsid w:val="003B0EDD"/>
    <w:rsid w:val="003E1CC2"/>
    <w:rsid w:val="00737AEF"/>
    <w:rsid w:val="00800AEF"/>
    <w:rsid w:val="008864CF"/>
    <w:rsid w:val="009C0D68"/>
    <w:rsid w:val="00DA46FB"/>
    <w:rsid w:val="00F3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60F9"/>
  <w15:chartTrackingRefBased/>
  <w15:docId w15:val="{1989D404-BE16-45C9-A043-D934022D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04C5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04C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C5B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D6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D6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EF08B-FC5F-4DCA-AF47-901F2FF48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amir mhr</cp:lastModifiedBy>
  <cp:revision>6</cp:revision>
  <dcterms:created xsi:type="dcterms:W3CDTF">2022-03-15T02:27:00Z</dcterms:created>
  <dcterms:modified xsi:type="dcterms:W3CDTF">2022-05-16T14:54:00Z</dcterms:modified>
</cp:coreProperties>
</file>