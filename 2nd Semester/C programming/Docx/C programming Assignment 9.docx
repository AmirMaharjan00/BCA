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D24F" w14:textId="26CA3CD3" w:rsidR="00EB066B" w:rsidRPr="00A67041" w:rsidRDefault="00EB066B" w:rsidP="00EB066B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67041">
        <w:rPr>
          <w:rFonts w:ascii="Times New Roman" w:hAnsi="Times New Roman"/>
          <w:b/>
          <w:bCs/>
          <w:sz w:val="36"/>
          <w:szCs w:val="36"/>
        </w:rPr>
        <w:t>LAB: 9</w:t>
      </w:r>
    </w:p>
    <w:p w14:paraId="7D204537" w14:textId="3BEA451A" w:rsidR="004C670B" w:rsidRPr="00A67041" w:rsidRDefault="00EB066B" w:rsidP="00EB066B">
      <w:pPr>
        <w:jc w:val="center"/>
        <w:rPr>
          <w:ins w:id="0" w:author="ss" w:date="2022-03-04T08:01:00Z"/>
          <w:rFonts w:ascii="Times New Roman" w:hAnsi="Times New Roman"/>
          <w:b/>
          <w:bCs/>
          <w:sz w:val="32"/>
          <w:szCs w:val="32"/>
        </w:rPr>
      </w:pPr>
      <w:r w:rsidRPr="00A67041">
        <w:rPr>
          <w:rFonts w:ascii="Times New Roman" w:hAnsi="Times New Roman"/>
          <w:b/>
          <w:bCs/>
          <w:sz w:val="32"/>
          <w:szCs w:val="32"/>
        </w:rPr>
        <w:t xml:space="preserve">Statement: </w:t>
      </w:r>
      <w:ins w:id="1" w:author="ss" w:date="2022-03-04T08:00:00Z">
        <w:r w:rsidR="004C670B" w:rsidRPr="00A67041">
          <w:rPr>
            <w:rFonts w:ascii="Times New Roman" w:hAnsi="Times New Roman"/>
            <w:b/>
            <w:bCs/>
            <w:sz w:val="32"/>
            <w:szCs w:val="32"/>
          </w:rPr>
          <w:t xml:space="preserve"> </w:t>
        </w:r>
      </w:ins>
      <w:ins w:id="2" w:author="ss" w:date="2022-03-04T07:59:00Z">
        <w:r w:rsidR="004C670B" w:rsidRPr="00A67041">
          <w:rPr>
            <w:rFonts w:ascii="Times New Roman" w:hAnsi="Times New Roman"/>
            <w:sz w:val="32"/>
            <w:szCs w:val="32"/>
            <w:rPrChange w:id="3" w:author="ss" w:date="2022-03-04T07:59:00Z">
              <w:rPr>
                <w:b/>
                <w:bCs/>
                <w:sz w:val="32"/>
                <w:szCs w:val="32"/>
              </w:rPr>
            </w:rPrChange>
          </w:rPr>
          <w:t>Write a program illustrating structure</w:t>
        </w:r>
      </w:ins>
    </w:p>
    <w:p w14:paraId="6B4436CE" w14:textId="040BCDDE" w:rsidR="004C670B" w:rsidRPr="00A67041" w:rsidRDefault="004C670B">
      <w:pPr>
        <w:jc w:val="center"/>
        <w:rPr>
          <w:ins w:id="4" w:author="ss" w:date="2022-03-04T07:59:00Z"/>
          <w:rFonts w:ascii="Times New Roman" w:hAnsi="Times New Roman"/>
          <w:b/>
          <w:bCs/>
          <w:sz w:val="32"/>
          <w:szCs w:val="32"/>
        </w:rPr>
        <w:pPrChange w:id="5" w:author="ss" w:date="2022-03-04T08:01:00Z">
          <w:pPr>
            <w:jc w:val="both"/>
          </w:pPr>
        </w:pPrChange>
      </w:pPr>
      <w:ins w:id="6" w:author="ss" w:date="2022-03-04T08:01:00Z">
        <w:r w:rsidRPr="00A67041">
          <w:rPr>
            <w:rFonts w:ascii="Times New Roman" w:hAnsi="Times New Roman"/>
            <w:b/>
            <w:bCs/>
            <w:sz w:val="32"/>
            <w:szCs w:val="32"/>
          </w:rPr>
          <w:t>Program</w:t>
        </w:r>
      </w:ins>
    </w:p>
    <w:p w14:paraId="48ECF70C" w14:textId="3BE86BB7" w:rsidR="004C670B" w:rsidRPr="00A67041" w:rsidRDefault="000C5BED">
      <w:pPr>
        <w:jc w:val="center"/>
        <w:rPr>
          <w:ins w:id="7" w:author="ss" w:date="2022-03-04T07:57:00Z"/>
          <w:rFonts w:ascii="Times New Roman" w:hAnsi="Times New Roman"/>
          <w:b/>
          <w:bCs/>
          <w:sz w:val="32"/>
          <w:szCs w:val="32"/>
        </w:rPr>
        <w:pPrChange w:id="8" w:author="ss" w:date="2022-03-04T08:00:00Z">
          <w:pPr>
            <w:jc w:val="both"/>
          </w:pPr>
        </w:pPrChange>
      </w:pPr>
      <w:ins w:id="9" w:author="ss" w:date="2022-03-04T07:57:00Z">
        <w:r w:rsidRPr="00A67041">
          <w:rPr>
            <w:rFonts w:ascii="Times New Roman" w:hAnsi="Times New Roman"/>
            <w:b/>
            <w:bCs/>
            <w:noProof/>
            <w:sz w:val="32"/>
            <w:szCs w:val="32"/>
          </w:rPr>
          <w:drawing>
            <wp:inline distT="0" distB="0" distL="0" distR="0" wp14:anchorId="27FE0BE6" wp14:editId="02C5C7B6">
              <wp:extent cx="4533900" cy="2239645"/>
              <wp:effectExtent l="0" t="0" r="0" b="825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66560" cy="22557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0CB5EFB" w14:textId="71D07F29" w:rsidR="000C5BED" w:rsidRPr="00A67041" w:rsidRDefault="000C5BED" w:rsidP="004C670B">
      <w:pPr>
        <w:jc w:val="center"/>
        <w:rPr>
          <w:ins w:id="10" w:author="ss" w:date="2022-03-04T08:00:00Z"/>
          <w:rFonts w:ascii="Times New Roman" w:hAnsi="Times New Roman"/>
          <w:b/>
          <w:bCs/>
          <w:sz w:val="32"/>
          <w:szCs w:val="32"/>
        </w:rPr>
      </w:pPr>
      <w:ins w:id="11" w:author="ss" w:date="2022-03-04T07:57:00Z">
        <w:r w:rsidRPr="00A67041">
          <w:rPr>
            <w:rFonts w:ascii="Times New Roman" w:hAnsi="Times New Roman"/>
            <w:b/>
            <w:bCs/>
            <w:noProof/>
            <w:sz w:val="32"/>
            <w:szCs w:val="32"/>
          </w:rPr>
          <w:drawing>
            <wp:inline distT="0" distB="0" distL="0" distR="0" wp14:anchorId="296552F5" wp14:editId="67B33E76">
              <wp:extent cx="4591050" cy="2336165"/>
              <wp:effectExtent l="0" t="0" r="0" b="698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6014" cy="23539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6AB49D1" w14:textId="250FBF41" w:rsidR="004C670B" w:rsidRPr="00A67041" w:rsidRDefault="004C670B" w:rsidP="00A67041">
      <w:pPr>
        <w:jc w:val="center"/>
        <w:rPr>
          <w:ins w:id="12" w:author="ss" w:date="2022-03-04T08:01:00Z"/>
          <w:rFonts w:ascii="Times New Roman" w:hAnsi="Times New Roman"/>
          <w:b/>
          <w:bCs/>
          <w:sz w:val="32"/>
          <w:szCs w:val="32"/>
        </w:rPr>
      </w:pPr>
      <w:ins w:id="13" w:author="ss" w:date="2022-03-04T08:01:00Z">
        <w:r w:rsidRPr="00A67041">
          <w:rPr>
            <w:rFonts w:ascii="Times New Roman" w:hAnsi="Times New Roman"/>
            <w:b/>
            <w:bCs/>
            <w:sz w:val="32"/>
            <w:szCs w:val="32"/>
          </w:rPr>
          <w:t>Output</w:t>
        </w:r>
      </w:ins>
    </w:p>
    <w:p w14:paraId="1F38560F" w14:textId="3CB24E64" w:rsidR="004C670B" w:rsidRPr="00A67041" w:rsidRDefault="004C670B">
      <w:pPr>
        <w:jc w:val="center"/>
        <w:rPr>
          <w:rFonts w:ascii="Times New Roman" w:hAnsi="Times New Roman"/>
          <w:b/>
          <w:bCs/>
          <w:sz w:val="32"/>
          <w:szCs w:val="32"/>
          <w:rPrChange w:id="14" w:author="ss" w:date="2022-03-04T07:32:00Z">
            <w:rPr>
              <w:sz w:val="36"/>
              <w:szCs w:val="36"/>
            </w:rPr>
          </w:rPrChange>
        </w:rPr>
        <w:pPrChange w:id="15" w:author="ss" w:date="2022-03-04T08:00:00Z">
          <w:pPr/>
        </w:pPrChange>
      </w:pPr>
      <w:ins w:id="16" w:author="ss" w:date="2022-03-04T08:01:00Z">
        <w:r w:rsidRPr="00A67041">
          <w:rPr>
            <w:rFonts w:ascii="Times New Roman" w:hAnsi="Times New Roman"/>
            <w:b/>
            <w:bCs/>
            <w:noProof/>
            <w:sz w:val="32"/>
            <w:szCs w:val="32"/>
          </w:rPr>
          <w:drawing>
            <wp:inline distT="0" distB="0" distL="0" distR="0" wp14:anchorId="1F761491" wp14:editId="04D0D89B">
              <wp:extent cx="3099966" cy="1790700"/>
              <wp:effectExtent l="0" t="0" r="5715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38544" cy="18129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4C670B" w:rsidRPr="00A67041" w:rsidSect="00EB06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53F9F" w14:textId="77777777" w:rsidR="00DD7158" w:rsidRDefault="00DD7158" w:rsidP="004C670B">
      <w:pPr>
        <w:spacing w:after="0" w:line="240" w:lineRule="auto"/>
      </w:pPr>
      <w:r>
        <w:separator/>
      </w:r>
    </w:p>
  </w:endnote>
  <w:endnote w:type="continuationSeparator" w:id="0">
    <w:p w14:paraId="2270BC58" w14:textId="77777777" w:rsidR="00DD7158" w:rsidRDefault="00DD7158" w:rsidP="004C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025C4" w14:textId="77777777" w:rsidR="00DD7158" w:rsidRDefault="00DD7158" w:rsidP="004C670B">
      <w:pPr>
        <w:spacing w:after="0" w:line="240" w:lineRule="auto"/>
      </w:pPr>
      <w:r>
        <w:separator/>
      </w:r>
    </w:p>
  </w:footnote>
  <w:footnote w:type="continuationSeparator" w:id="0">
    <w:p w14:paraId="57807AD9" w14:textId="77777777" w:rsidR="00DD7158" w:rsidRDefault="00DD7158" w:rsidP="004C670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s">
    <w15:presenceInfo w15:providerId="Windows Live" w15:userId="d5231427e0755c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5B"/>
    <w:rsid w:val="000C5BED"/>
    <w:rsid w:val="00104C5B"/>
    <w:rsid w:val="00120617"/>
    <w:rsid w:val="002E26FD"/>
    <w:rsid w:val="003D1EA9"/>
    <w:rsid w:val="003E1CC2"/>
    <w:rsid w:val="004C670B"/>
    <w:rsid w:val="00737AEF"/>
    <w:rsid w:val="00A67041"/>
    <w:rsid w:val="00A85F7B"/>
    <w:rsid w:val="00DD7158"/>
    <w:rsid w:val="00E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60F9"/>
  <w15:chartTrackingRefBased/>
  <w15:docId w15:val="{1989D404-BE16-45C9-A043-D934022D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04C5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4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C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70B"/>
  </w:style>
  <w:style w:type="paragraph" w:styleId="Footer">
    <w:name w:val="footer"/>
    <w:basedOn w:val="Normal"/>
    <w:link w:val="FooterChar"/>
    <w:uiPriority w:val="99"/>
    <w:unhideWhenUsed/>
    <w:rsid w:val="004C6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F08B-FC5F-4DCA-AF47-901F2FF4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amir mhr</cp:lastModifiedBy>
  <cp:revision>4</cp:revision>
  <dcterms:created xsi:type="dcterms:W3CDTF">2022-03-04T02:18:00Z</dcterms:created>
  <dcterms:modified xsi:type="dcterms:W3CDTF">2022-05-16T14:50:00Z</dcterms:modified>
</cp:coreProperties>
</file>